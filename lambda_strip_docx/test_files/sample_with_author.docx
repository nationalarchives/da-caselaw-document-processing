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rels/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This is an enhanced sample document with comprehensive author metadata, includingtracked changesand comments from multiple authors.</w:t>
      </w:r>
    </w:p>
    <w:p>
      <w:pPr>
        <w:pStyle w:val="Normal"/>
        <w:bidi w:val="0"/>
        <w:jc w:val="left"/>
        <w:rPr/>
      </w:pPr>
      <w:r>
        <w:rPr/>
        <w:t>The following sentence containsold text that was removedby Bob Smith during review.</w:t>
      </w:r>
    </w:p>
    <w:p>
      <w:pPr>
        <w:pStyle w:val="Normal"/>
        <w:bidi w:val="0"/>
        <w:jc w:val="left"/>
        <w:rPr/>
      </w:pPr>
      <w:r>
        <w:rPr/>
        <w:t>This paragraph was modified by Carol Davis and has her comment.</w:t>
      </w:r>
    </w:p>
    <w:p>
      <w:pPr>
        <w:pStyle w:val="Normal"/>
        <w:bidi w:val="0"/>
        <w:jc w:val="left"/>
        <w:rPr/>
      </w:pPr>
      <w:r>
        <w:rPr/>
        <w:t>Additional content added by Carol includesand somedeleted contentfinal review notes.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29496319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ongti SC" w:cs="Arial Unicode MS"/>
        <w:kern w:val="2"/>
        <w:sz w:val="2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Songti SC" w:cs="Arial Unicode MS"/>
      <w:color w:val="auto"/>
      <w:kern w:val="2"/>
      <w:sz w:val="22"/>
      <w:szCs w:val="24"/>
      <w:lang w:val="en-GB" w:eastAsia="zh-CN" w:bidi="hi-IN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LibreOffice/25.8.2.2$MacOSX_AARCH64 LibreOffice_project/d401f2107ccab8f924a8e2df40f573aab7605b6f</Application>
  <AppVersion>15.0000</AppVersion>
  <Pages>1</Pages>
  <Words>49</Words>
  <Characters>316</Characters>
  <CharactersWithSpaces>361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2023-01-01T09:00:00Z</dcterms:created>
  <dc:creator>Alice Johnson</dc:creator>
  <dc:description/>
  <dc:language>en-GB</dc:language>
  <cp:lastModifiedBy/>
  <dcterms:modified xsi:type="dcterms:W3CDTF">2025-10-31T15:37:18Z</dcterms:modified>
  <cp:revision>4</cp:revision>
  <dc:subject/>
  <dc:title>Enhanced Sample Document with Comments and Tracked Changes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